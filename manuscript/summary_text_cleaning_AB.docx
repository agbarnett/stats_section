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22"/>
        <w:gridCol w:w="5094"/>
      </w:tblGrid>
      <w:tr w:rsidR="000761A3" w:rsidRPr="00DC0F9F" w14:paraId="24177F3A" w14:textId="6B5EAB8B" w:rsidTr="000761A3">
        <w:tc>
          <w:tcPr>
            <w:tcW w:w="2175" w:type="pct"/>
          </w:tcPr>
          <w:p w14:paraId="2941EA4A" w14:textId="29404C82" w:rsidR="000761A3" w:rsidRPr="00DC0F9F" w:rsidRDefault="00DC0F9F">
            <w:pPr>
              <w:rPr>
                <w:b/>
                <w:bCs/>
                <w:rPrChange w:id="0" w:author="Adrian Barnett" w:date="2020-08-18T20:24:00Z">
                  <w:rPr/>
                </w:rPrChange>
              </w:rPr>
            </w:pPr>
            <w:ins w:id="1" w:author="Adrian Barnett" w:date="2020-08-18T20:24:00Z">
              <w:r w:rsidRPr="00DC0F9F">
                <w:rPr>
                  <w:b/>
                  <w:bCs/>
                  <w:rPrChange w:id="2" w:author="Adrian Barnett" w:date="2020-08-18T20:24:00Z">
                    <w:rPr/>
                  </w:rPrChange>
                </w:rPr>
                <w:t>A</w:t>
              </w:r>
            </w:ins>
            <w:del w:id="3" w:author="Adrian Barnett" w:date="2020-08-18T20:24:00Z">
              <w:r w:rsidR="000761A3" w:rsidRPr="00DC0F9F" w:rsidDel="00DC0F9F">
                <w:rPr>
                  <w:b/>
                  <w:bCs/>
                  <w:rPrChange w:id="4" w:author="Adrian Barnett" w:date="2020-08-18T20:24:00Z">
                    <w:rPr/>
                  </w:rPrChange>
                </w:rPr>
                <w:delText>a</w:delText>
              </w:r>
            </w:del>
            <w:r w:rsidR="000761A3" w:rsidRPr="00DC0F9F">
              <w:rPr>
                <w:b/>
                <w:bCs/>
                <w:rPrChange w:id="5" w:author="Adrian Barnett" w:date="2020-08-18T20:24:00Z">
                  <w:rPr/>
                </w:rPrChange>
              </w:rPr>
              <w:t>ction</w:t>
            </w:r>
          </w:p>
        </w:tc>
        <w:tc>
          <w:tcPr>
            <w:tcW w:w="2825" w:type="pct"/>
          </w:tcPr>
          <w:p w14:paraId="60C5ECBA" w14:textId="474D4E16" w:rsidR="000761A3" w:rsidRPr="00DC0F9F" w:rsidRDefault="000761A3">
            <w:pPr>
              <w:rPr>
                <w:b/>
                <w:bCs/>
                <w:rPrChange w:id="6" w:author="Adrian Barnett" w:date="2020-08-18T20:24:00Z">
                  <w:rPr/>
                </w:rPrChange>
              </w:rPr>
            </w:pPr>
            <w:del w:id="7" w:author="Adrian Barnett" w:date="2020-08-18T20:11:00Z">
              <w:r w:rsidRPr="00DC0F9F" w:rsidDel="002E5610">
                <w:rPr>
                  <w:b/>
                  <w:bCs/>
                  <w:rPrChange w:id="8" w:author="Adrian Barnett" w:date="2020-08-18T20:24:00Z">
                    <w:rPr/>
                  </w:rPrChange>
                </w:rPr>
                <w:delText>str_replace_all</w:delText>
              </w:r>
            </w:del>
            <w:ins w:id="9" w:author="Adrian Barnett" w:date="2020-08-18T20:11:00Z">
              <w:r w:rsidR="002E5610" w:rsidRPr="00DC0F9F">
                <w:rPr>
                  <w:b/>
                  <w:bCs/>
                  <w:rPrChange w:id="10" w:author="Adrian Barnett" w:date="2020-08-18T20:24:00Z">
                    <w:rPr/>
                  </w:rPrChange>
                </w:rPr>
                <w:t>Pattern and replacement</w:t>
              </w:r>
            </w:ins>
          </w:p>
        </w:tc>
      </w:tr>
      <w:tr w:rsidR="000761A3" w14:paraId="3FF49937" w14:textId="40D65EB6" w:rsidTr="000761A3">
        <w:tc>
          <w:tcPr>
            <w:tcW w:w="2175" w:type="pct"/>
          </w:tcPr>
          <w:p w14:paraId="34789DE0" w14:textId="4DF48816" w:rsidR="000761A3" w:rsidRDefault="000761A3" w:rsidP="00CA1778">
            <w:r w:rsidRPr="00CA1778">
              <w:t xml:space="preserve">remove all </w:t>
            </w:r>
            <w:del w:id="11" w:author="Adrian Barnett" w:date="2020-08-18T20:14:00Z">
              <w:r w:rsidRPr="00CA1778" w:rsidDel="002E5610">
                <w:delText>u</w:delText>
              </w:r>
            </w:del>
            <w:ins w:id="12" w:author="Adrian Barnett" w:date="2020-08-18T20:14:00Z">
              <w:r w:rsidR="002E5610">
                <w:t>U</w:t>
              </w:r>
            </w:ins>
            <w:r w:rsidRPr="00CA1778">
              <w:t>nicode characters</w:t>
            </w:r>
            <w:r>
              <w:t xml:space="preserve"> (e.g. hair space </w:t>
            </w:r>
            <w:r w:rsidRPr="000761A3">
              <w:t>&lt;U+200A&gt;</w:t>
            </w:r>
            <w:r>
              <w:t>)</w:t>
            </w:r>
          </w:p>
        </w:tc>
        <w:tc>
          <w:tcPr>
            <w:tcW w:w="2825" w:type="pct"/>
          </w:tcPr>
          <w:p w14:paraId="64F3F21F" w14:textId="7F439FF7" w:rsidR="000761A3" w:rsidRDefault="000761A3">
            <w:r w:rsidRPr="000761A3">
              <w:t>pattern=</w:t>
            </w:r>
            <w:hyperlink w:history="1">
              <w:r w:rsidRPr="00B84DEF">
                <w:rPr>
                  <w:rStyle w:val="Hyperlink"/>
                </w:rPr>
                <w:t>\\s*&lt;U\\+\\w+&gt;\\s*|\\&lt;\\S\\S\\S\\S\\S\\S\\&gt;</w:t>
              </w:r>
            </w:hyperlink>
          </w:p>
          <w:p w14:paraId="124D70FF" w14:textId="783A84E5" w:rsidR="000761A3" w:rsidRDefault="000761A3">
            <w:r w:rsidRPr="000761A3">
              <w:t>replacement=" "</w:t>
            </w:r>
          </w:p>
        </w:tc>
      </w:tr>
      <w:tr w:rsidR="000761A3" w14:paraId="68AE23BB" w14:textId="39CFC84A" w:rsidTr="000761A3">
        <w:tc>
          <w:tcPr>
            <w:tcW w:w="2175" w:type="pct"/>
          </w:tcPr>
          <w:p w14:paraId="25A69DC3" w14:textId="2C262140" w:rsidR="000761A3" w:rsidRDefault="000761A3" w:rsidP="00CA1778">
            <w:r w:rsidRPr="00CA1778">
              <w:t xml:space="preserve">remove </w:t>
            </w:r>
            <w:r>
              <w:t xml:space="preserve">numbered </w:t>
            </w:r>
            <w:r w:rsidRPr="00CA1778">
              <w:t>equations</w:t>
            </w:r>
            <w:r>
              <w:t>/other centred typesetting</w:t>
            </w:r>
          </w:p>
        </w:tc>
        <w:tc>
          <w:tcPr>
            <w:tcW w:w="2825" w:type="pct"/>
          </w:tcPr>
          <w:p w14:paraId="0FF4B2E5" w14:textId="20C19CEA" w:rsidR="000761A3" w:rsidRDefault="000761A3">
            <w:r w:rsidRPr="000761A3">
              <w:t>pattern=</w:t>
            </w:r>
            <w:hyperlink r:id="rId8" w:history="1">
              <w:r w:rsidRPr="00B84DEF">
                <w:rPr>
                  <w:rStyle w:val="Hyperlink"/>
                </w:rPr>
                <w:t>\\s*(\n)(.*)(\n)\\s*</w:t>
              </w:r>
            </w:hyperlink>
          </w:p>
          <w:p w14:paraId="03FEFFF6" w14:textId="2F594D3C" w:rsidR="000761A3" w:rsidRDefault="000761A3">
            <w:r w:rsidRPr="000761A3">
              <w:t>replacement = " "</w:t>
            </w:r>
          </w:p>
        </w:tc>
      </w:tr>
      <w:tr w:rsidR="000761A3" w14:paraId="710BEF51" w14:textId="77777777" w:rsidTr="00D8178A">
        <w:tc>
          <w:tcPr>
            <w:tcW w:w="2175" w:type="pct"/>
          </w:tcPr>
          <w:p w14:paraId="2F2CE19F" w14:textId="36C6E896" w:rsidR="000761A3" w:rsidRDefault="000761A3" w:rsidP="00D8178A">
            <w:r>
              <w:t xml:space="preserve">Remove references </w:t>
            </w:r>
            <w:proofErr w:type="spellStart"/>
            <w:r>
              <w:t>e.g</w:t>
            </w:r>
            <w:proofErr w:type="spellEnd"/>
            <w:r>
              <w:t xml:space="preserve"> [37]</w:t>
            </w:r>
          </w:p>
        </w:tc>
        <w:tc>
          <w:tcPr>
            <w:tcW w:w="2825" w:type="pct"/>
          </w:tcPr>
          <w:p w14:paraId="449B0D0D" w14:textId="6671700D" w:rsidR="009D0BA7" w:rsidRDefault="000761A3" w:rsidP="000761A3">
            <w:r>
              <w:t xml:space="preserve">pattern = </w:t>
            </w:r>
            <w:hyperlink r:id="rId9" w:history="1">
              <w:r w:rsidR="009D0BA7" w:rsidRPr="00B84DEF">
                <w:rPr>
                  <w:rStyle w:val="Hyperlink"/>
                </w:rPr>
                <w:t>\\[\\S\\S\\]|\\[\\S\\]</w:t>
              </w:r>
            </w:hyperlink>
          </w:p>
          <w:p w14:paraId="67D85398" w14:textId="1CD8E1E6" w:rsidR="000761A3" w:rsidRDefault="000761A3" w:rsidP="000761A3">
            <w:r>
              <w:t xml:space="preserve">replacement = </w:t>
            </w:r>
            <w:r w:rsidRPr="000761A3">
              <w:t>""</w:t>
            </w:r>
          </w:p>
        </w:tc>
      </w:tr>
      <w:tr w:rsidR="000761A3" w14:paraId="3A6AD2FC" w14:textId="77777777" w:rsidTr="000761A3">
        <w:tc>
          <w:tcPr>
            <w:tcW w:w="2175" w:type="pct"/>
          </w:tcPr>
          <w:p w14:paraId="64D60D42" w14:textId="499D3D7F" w:rsidR="000761A3" w:rsidRPr="00CA1778" w:rsidRDefault="000761A3" w:rsidP="00CA1778">
            <w:r>
              <w:t>Remove (), keeping text within</w:t>
            </w:r>
          </w:p>
        </w:tc>
        <w:tc>
          <w:tcPr>
            <w:tcW w:w="2825" w:type="pct"/>
          </w:tcPr>
          <w:p w14:paraId="7D925075" w14:textId="4B182139" w:rsidR="000761A3" w:rsidRDefault="000761A3">
            <w:r>
              <w:t xml:space="preserve">pattern = </w:t>
            </w:r>
            <w:r w:rsidRPr="000761A3">
              <w:t>"[()]"</w:t>
            </w:r>
          </w:p>
          <w:p w14:paraId="02C77F49" w14:textId="3C151522" w:rsidR="000761A3" w:rsidRPr="000761A3" w:rsidRDefault="000761A3">
            <w:r>
              <w:t xml:space="preserve">replacement = </w:t>
            </w:r>
            <w:r w:rsidRPr="000761A3">
              <w:t>""</w:t>
            </w:r>
          </w:p>
        </w:tc>
      </w:tr>
      <w:tr w:rsidR="000761A3" w14:paraId="12E688C4" w14:textId="77777777" w:rsidTr="000761A3">
        <w:tc>
          <w:tcPr>
            <w:tcW w:w="2175" w:type="pct"/>
          </w:tcPr>
          <w:p w14:paraId="2F20D825" w14:textId="05781465" w:rsidR="000761A3" w:rsidRDefault="000761A3" w:rsidP="00CA1778">
            <w:r>
              <w:t>Standardise dashes</w:t>
            </w:r>
          </w:p>
        </w:tc>
        <w:tc>
          <w:tcPr>
            <w:tcW w:w="2825" w:type="pct"/>
          </w:tcPr>
          <w:p w14:paraId="1BD84D4B" w14:textId="00A88D94" w:rsidR="000761A3" w:rsidRDefault="000761A3">
            <w:r w:rsidRPr="000761A3">
              <w:t>pattern=</w:t>
            </w:r>
            <w:hyperlink r:id="rId10" w:history="1">
              <w:r w:rsidRPr="00B84DEF">
                <w:rPr>
                  <w:rStyle w:val="Hyperlink"/>
                </w:rPr>
                <w:t>\\s*(–+)\\s*</w:t>
              </w:r>
            </w:hyperlink>
          </w:p>
          <w:p w14:paraId="1A10D5CB" w14:textId="4D50479E" w:rsidR="000761A3" w:rsidRDefault="000761A3">
            <w:r w:rsidRPr="000761A3">
              <w:t>replacement = "-"</w:t>
            </w:r>
          </w:p>
        </w:tc>
      </w:tr>
      <w:tr w:rsidR="000761A3" w14:paraId="55727439" w14:textId="77777777" w:rsidTr="000761A3">
        <w:tc>
          <w:tcPr>
            <w:tcW w:w="2175" w:type="pct"/>
          </w:tcPr>
          <w:p w14:paraId="72D5D04F" w14:textId="0EB3DA1B" w:rsidR="000761A3" w:rsidRPr="00CA1778" w:rsidRDefault="000761A3">
            <w:r>
              <w:t>Standardise references to p values</w:t>
            </w:r>
          </w:p>
        </w:tc>
        <w:tc>
          <w:tcPr>
            <w:tcW w:w="2825" w:type="pct"/>
          </w:tcPr>
          <w:p w14:paraId="061C8931" w14:textId="37F4CA02" w:rsidR="000761A3" w:rsidRDefault="000761A3">
            <w:r>
              <w:t xml:space="preserve">pattern = </w:t>
            </w:r>
            <w:hyperlink w:history="1">
              <w:r w:rsidRPr="00B84DEF">
                <w:rPr>
                  <w:rStyle w:val="Hyperlink"/>
                </w:rPr>
                <w:t>\\bp value\\b</w:t>
              </w:r>
            </w:hyperlink>
          </w:p>
          <w:p w14:paraId="42600E85" w14:textId="77777777" w:rsidR="000761A3" w:rsidRDefault="000761A3">
            <w:r w:rsidRPr="000761A3">
              <w:t>replacement =</w:t>
            </w:r>
            <w:r>
              <w:t xml:space="preserve"> </w:t>
            </w:r>
            <w:r w:rsidRPr="000761A3">
              <w:t>"p-value"</w:t>
            </w:r>
          </w:p>
          <w:p w14:paraId="3B6F0AE8" w14:textId="77777777" w:rsidR="000761A3" w:rsidRDefault="000761A3"/>
          <w:p w14:paraId="1D448CFC" w14:textId="5581F22C" w:rsidR="000761A3" w:rsidRDefault="000761A3">
            <w:r>
              <w:t xml:space="preserve">pattern = </w:t>
            </w:r>
            <w:hyperlink w:history="1">
              <w:r w:rsidRPr="00B84DEF">
                <w:rPr>
                  <w:rStyle w:val="Hyperlink"/>
                </w:rPr>
                <w:t>\\bp less than\\b|\\bp less-than\\b</w:t>
              </w:r>
            </w:hyperlink>
          </w:p>
          <w:p w14:paraId="4568D15D" w14:textId="75347825" w:rsidR="000761A3" w:rsidRDefault="000761A3">
            <w:r>
              <w:t xml:space="preserve">replacement = </w:t>
            </w:r>
            <w:r w:rsidRPr="000761A3">
              <w:t>"p &lt;"</w:t>
            </w:r>
          </w:p>
          <w:p w14:paraId="78F20E70" w14:textId="7920C736" w:rsidR="000761A3" w:rsidRDefault="000761A3"/>
          <w:p w14:paraId="216AB91D" w14:textId="55BE4738" w:rsidR="000761A3" w:rsidRDefault="000761A3" w:rsidP="000761A3">
            <w:r>
              <w:t xml:space="preserve">pattern = </w:t>
            </w:r>
            <w:hyperlink w:history="1">
              <w:r w:rsidRPr="00B84DEF">
                <w:rPr>
                  <w:rStyle w:val="Hyperlink"/>
                </w:rPr>
                <w:t>\\bp equal to\\b|\\bp equal-to\\b</w:t>
              </w:r>
            </w:hyperlink>
          </w:p>
          <w:p w14:paraId="164C462F" w14:textId="6B1CFDE9" w:rsidR="000761A3" w:rsidRDefault="000761A3" w:rsidP="000761A3">
            <w:r>
              <w:t xml:space="preserve">replacement = </w:t>
            </w:r>
            <w:r w:rsidRPr="000761A3">
              <w:t xml:space="preserve">"p </w:t>
            </w:r>
            <w:r>
              <w:t>=</w:t>
            </w:r>
            <w:r w:rsidRPr="000761A3">
              <w:t>"</w:t>
            </w:r>
          </w:p>
          <w:p w14:paraId="5245B7BF" w14:textId="57A70E00" w:rsidR="000761A3" w:rsidRDefault="000761A3" w:rsidP="000761A3"/>
          <w:p w14:paraId="721D6ACC" w14:textId="7E793A3B" w:rsidR="000761A3" w:rsidRDefault="000761A3" w:rsidP="000761A3">
            <w:r>
              <w:t xml:space="preserve">pattern = </w:t>
            </w:r>
            <w:hyperlink w:history="1">
              <w:r w:rsidRPr="00B84DEF">
                <w:rPr>
                  <w:rStyle w:val="Hyperlink"/>
                </w:rPr>
                <w:t>\\bp greater than\\b|\\bp greater-than\\b</w:t>
              </w:r>
            </w:hyperlink>
          </w:p>
          <w:p w14:paraId="6D97167B" w14:textId="4201EF58" w:rsidR="000761A3" w:rsidRDefault="000761A3" w:rsidP="000761A3">
            <w:r>
              <w:t xml:space="preserve">replacement = </w:t>
            </w:r>
            <w:r w:rsidRPr="000761A3">
              <w:t xml:space="preserve">"p </w:t>
            </w:r>
            <w:r>
              <w:t>&gt;</w:t>
            </w:r>
            <w:r w:rsidRPr="000761A3">
              <w:t>"</w:t>
            </w:r>
          </w:p>
          <w:p w14:paraId="0FA559CB" w14:textId="760F5625" w:rsidR="000761A3" w:rsidRDefault="000761A3"/>
        </w:tc>
      </w:tr>
      <w:tr w:rsidR="000761A3" w14:paraId="1005A361" w14:textId="04047A59" w:rsidTr="000761A3">
        <w:tc>
          <w:tcPr>
            <w:tcW w:w="2175" w:type="pct"/>
          </w:tcPr>
          <w:p w14:paraId="7B9DB2F1" w14:textId="3B374DCC" w:rsidR="000761A3" w:rsidRDefault="002A3DF4">
            <w:r>
              <w:t>Standardise spacing around &lt;, &gt;, =</w:t>
            </w:r>
          </w:p>
        </w:tc>
        <w:tc>
          <w:tcPr>
            <w:tcW w:w="2825" w:type="pct"/>
          </w:tcPr>
          <w:p w14:paraId="483CC484" w14:textId="05C6D174" w:rsidR="000761A3" w:rsidRDefault="002A3DF4">
            <w:r>
              <w:t xml:space="preserve">pattern = </w:t>
            </w:r>
            <w:hyperlink w:history="1">
              <w:r w:rsidRPr="00B84DEF">
                <w:rPr>
                  <w:rStyle w:val="Hyperlink"/>
                </w:rPr>
                <w:t>\\s*[&lt;]\\s*</w:t>
              </w:r>
            </w:hyperlink>
            <w:r w:rsidR="000761A3">
              <w:t xml:space="preserve">; </w:t>
            </w:r>
            <w:r>
              <w:t>replacement = “&lt;”</w:t>
            </w:r>
          </w:p>
          <w:p w14:paraId="7B19023F" w14:textId="0ED7EA0B" w:rsidR="000761A3" w:rsidRDefault="002A3DF4">
            <w:r>
              <w:t xml:space="preserve">pattern = </w:t>
            </w:r>
            <w:hyperlink w:history="1">
              <w:r w:rsidRPr="00B84DEF">
                <w:rPr>
                  <w:rStyle w:val="Hyperlink"/>
                </w:rPr>
                <w:t>\\s*[&gt;]\\s*</w:t>
              </w:r>
            </w:hyperlink>
            <w:r w:rsidR="000761A3">
              <w:t xml:space="preserve">; </w:t>
            </w:r>
            <w:r>
              <w:t>replacement = “&gt;”</w:t>
            </w:r>
          </w:p>
          <w:p w14:paraId="6BE6CAF9" w14:textId="42DD8284" w:rsidR="000761A3" w:rsidRDefault="002A3DF4">
            <w:r>
              <w:t xml:space="preserve">pattern = </w:t>
            </w:r>
            <w:hyperlink r:id="rId11" w:history="1">
              <w:r w:rsidRPr="00B84DEF">
                <w:rPr>
                  <w:rStyle w:val="Hyperlink"/>
                </w:rPr>
                <w:t>\\s*[=]\\s*</w:t>
              </w:r>
            </w:hyperlink>
            <w:r w:rsidR="000761A3">
              <w:t xml:space="preserve">; </w:t>
            </w:r>
            <w:r>
              <w:t>replacement = “=”</w:t>
            </w:r>
          </w:p>
        </w:tc>
      </w:tr>
      <w:tr w:rsidR="002A3DF4" w14:paraId="040EACE8" w14:textId="77777777" w:rsidTr="000761A3">
        <w:tc>
          <w:tcPr>
            <w:tcW w:w="2175" w:type="pct"/>
          </w:tcPr>
          <w:p w14:paraId="60980C32" w14:textId="5693AB71" w:rsidR="002A3DF4" w:rsidRDefault="002A3DF4">
            <w:proofErr w:type="gramStart"/>
            <w:r>
              <w:t>Plus</w:t>
            </w:r>
            <w:proofErr w:type="gramEnd"/>
            <w:r>
              <w:t xml:space="preserve"> or minus symbol </w:t>
            </w:r>
          </w:p>
        </w:tc>
        <w:tc>
          <w:tcPr>
            <w:tcW w:w="2825" w:type="pct"/>
          </w:tcPr>
          <w:p w14:paraId="4F1F955A" w14:textId="6DDAD147" w:rsidR="002A3DF4" w:rsidRDefault="002A3DF4">
            <w:r>
              <w:t xml:space="preserve">pattern = </w:t>
            </w:r>
            <w:hyperlink r:id="rId12" w:history="1">
              <w:r w:rsidRPr="00B84DEF">
                <w:rPr>
                  <w:rStyle w:val="Hyperlink"/>
                </w:rPr>
                <w:t>\\s*(±)\\s*|\\s*(\\+/-+)\\s*</w:t>
              </w:r>
            </w:hyperlink>
          </w:p>
          <w:p w14:paraId="4418BCC5" w14:textId="519BB96B" w:rsidR="002A3DF4" w:rsidRDefault="002A3DF4">
            <w:r>
              <w:t xml:space="preserve">replacement = </w:t>
            </w:r>
            <w:r w:rsidRPr="002A3DF4">
              <w:t>" plus-or-minus "</w:t>
            </w:r>
          </w:p>
        </w:tc>
      </w:tr>
    </w:tbl>
    <w:p w14:paraId="24688DBB" w14:textId="46E4C773" w:rsidR="0055360A" w:rsidRDefault="00553A45"/>
    <w:p w14:paraId="51C45F7E" w14:textId="3B6DE8F1" w:rsidR="002A3DF4" w:rsidRPr="002A3DF4" w:rsidRDefault="002A3DF4">
      <w:pPr>
        <w:rPr>
          <w:u w:val="single"/>
        </w:rPr>
      </w:pPr>
      <w:r w:rsidRPr="002A3DF4">
        <w:rPr>
          <w:u w:val="single"/>
        </w:rPr>
        <w:t>Other cleaning steps</w:t>
      </w:r>
    </w:p>
    <w:p w14:paraId="028E4401" w14:textId="4357BB1F" w:rsidR="002A3DF4" w:rsidRDefault="002A3DF4">
      <w:r>
        <w:t xml:space="preserve">Common symbols </w:t>
      </w:r>
      <w:r w:rsidRPr="002A3DF4">
        <w:t>(</w:t>
      </w:r>
      <w:proofErr w:type="gramStart"/>
      <w:r w:rsidRPr="002A3DF4">
        <w:t>$,%</w:t>
      </w:r>
      <w:proofErr w:type="gramEnd"/>
      <w:r w:rsidRPr="002A3DF4">
        <w:t>,#,@,&amp;,w/)</w:t>
      </w:r>
      <w:r>
        <w:t xml:space="preserve"> converted to text, using </w:t>
      </w:r>
      <w:commentRangeStart w:id="13"/>
      <w:proofErr w:type="spellStart"/>
      <w:r>
        <w:t>textclean</w:t>
      </w:r>
      <w:proofErr w:type="spellEnd"/>
      <w:r>
        <w:t>::</w:t>
      </w:r>
      <w:r w:rsidRPr="002A3DF4">
        <w:t xml:space="preserve"> </w:t>
      </w:r>
      <w:proofErr w:type="spellStart"/>
      <w:r w:rsidRPr="002A3DF4">
        <w:t>replace_symbol</w:t>
      </w:r>
      <w:proofErr w:type="spellEnd"/>
      <w:r>
        <w:t>()</w:t>
      </w:r>
      <w:commentRangeEnd w:id="13"/>
      <w:r w:rsidR="002E5610">
        <w:rPr>
          <w:rStyle w:val="CommentReference"/>
        </w:rPr>
        <w:commentReference w:id="13"/>
      </w:r>
    </w:p>
    <w:p w14:paraId="17B2694F" w14:textId="685F599B" w:rsidR="002A3DF4" w:rsidRDefault="002A3DF4">
      <w:r>
        <w:t>Remove punctuation marks except for ‘.’ and ‘</w:t>
      </w:r>
      <w:proofErr w:type="gramStart"/>
      <w:r>
        <w:t>-‘</w:t>
      </w:r>
      <w:proofErr w:type="gramEnd"/>
      <w:r>
        <w:t xml:space="preserve">, using </w:t>
      </w:r>
      <w:proofErr w:type="spellStart"/>
      <w:r>
        <w:t>textclean</w:t>
      </w:r>
      <w:proofErr w:type="spellEnd"/>
      <w:r>
        <w:t>::strip()</w:t>
      </w:r>
    </w:p>
    <w:p w14:paraId="3A1ADA92" w14:textId="2AB3C94D" w:rsidR="002A3DF4" w:rsidRDefault="002A3DF4">
      <w:r>
        <w:t>Correct most common spelling errors (UK-EN, using ‘spelling’ package)</w:t>
      </w:r>
    </w:p>
    <w:p w14:paraId="4E3E581A" w14:textId="060DE1D2" w:rsidR="002A3DF4" w:rsidRDefault="002A3DF4">
      <w:r>
        <w:t>Standardised common statistical terms – see methods_dictionary.xlsx</w:t>
      </w:r>
    </w:p>
    <w:p w14:paraId="5D9CEDC9" w14:textId="5A09B173" w:rsidR="002A3DF4" w:rsidRDefault="002A3DF4" w:rsidP="002A3DF4">
      <w:pPr>
        <w:pStyle w:val="ListParagraph"/>
        <w:numPr>
          <w:ilvl w:val="0"/>
          <w:numId w:val="1"/>
        </w:numPr>
      </w:pPr>
      <w:r>
        <w:t>For common methods (e.g. Kaplan-</w:t>
      </w:r>
      <w:ins w:id="14" w:author="Adrian Barnett" w:date="2020-08-18T20:11:00Z">
        <w:r w:rsidR="002E5610">
          <w:t>M</w:t>
        </w:r>
      </w:ins>
      <w:del w:id="15" w:author="Adrian Barnett" w:date="2020-08-18T20:11:00Z">
        <w:r w:rsidDel="002E5610">
          <w:delText>m</w:delText>
        </w:r>
      </w:del>
      <w:r>
        <w:t xml:space="preserve">eier), all non-hyphenated (Kaplan </w:t>
      </w:r>
      <w:ins w:id="16" w:author="Adrian Barnett" w:date="2020-08-18T20:11:00Z">
        <w:r w:rsidR="002E5610">
          <w:t>M</w:t>
        </w:r>
      </w:ins>
      <w:del w:id="17" w:author="Adrian Barnett" w:date="2020-08-18T20:11:00Z">
        <w:r w:rsidDel="002E5610">
          <w:delText>m</w:delText>
        </w:r>
      </w:del>
      <w:r>
        <w:t>eier) and combined (</w:t>
      </w:r>
      <w:proofErr w:type="spellStart"/>
      <w:r>
        <w:t>kaplanmeier</w:t>
      </w:r>
      <w:proofErr w:type="spellEnd"/>
      <w:r>
        <w:t>) instances are standardised to include a hyphen</w:t>
      </w:r>
    </w:p>
    <w:p w14:paraId="670FA206" w14:textId="3D42A951" w:rsidR="002A3DF4" w:rsidRDefault="002A3DF4" w:rsidP="002A3DF4">
      <w:pPr>
        <w:pStyle w:val="ListParagraph"/>
        <w:numPr>
          <w:ilvl w:val="0"/>
          <w:numId w:val="1"/>
        </w:numPr>
      </w:pPr>
      <w:r>
        <w:t>All common terms expressed as plurals (e.g. t-tests) are converted to singular.</w:t>
      </w:r>
    </w:p>
    <w:p w14:paraId="41664DA9" w14:textId="5584C44E" w:rsidR="00124CA3" w:rsidRDefault="00124CA3" w:rsidP="00124CA3">
      <w:r>
        <w:t xml:space="preserve">Removal of </w:t>
      </w:r>
      <w:commentRangeStart w:id="18"/>
      <w:r>
        <w:t>stop</w:t>
      </w:r>
      <w:ins w:id="19" w:author="Adrian Barnett" w:date="2020-08-18T20:16:00Z">
        <w:r w:rsidR="002E5610">
          <w:t>-</w:t>
        </w:r>
      </w:ins>
      <w:r>
        <w:t xml:space="preserve">words </w:t>
      </w:r>
      <w:commentRangeEnd w:id="18"/>
      <w:r w:rsidR="002E5610">
        <w:rPr>
          <w:rStyle w:val="CommentReference"/>
        </w:rPr>
        <w:commentReference w:id="18"/>
      </w:r>
      <w:r>
        <w:t xml:space="preserve">– based on list in </w:t>
      </w:r>
      <w:proofErr w:type="spellStart"/>
      <w:r>
        <w:t>textclean</w:t>
      </w:r>
      <w:proofErr w:type="spellEnd"/>
      <w:r>
        <w:t xml:space="preserve"> package</w:t>
      </w:r>
    </w:p>
    <w:p w14:paraId="121C1871" w14:textId="192032BC" w:rsidR="002A3DF4" w:rsidRDefault="002A3DF4"/>
    <w:p w14:paraId="034704FB" w14:textId="5696CAE1" w:rsidR="009073D9" w:rsidRDefault="009073D9"/>
    <w:p w14:paraId="71F1EE55" w14:textId="77777777" w:rsidR="009073D9" w:rsidRDefault="009073D9"/>
    <w:p w14:paraId="61FD2F57" w14:textId="516D0A22" w:rsidR="002A3DF4" w:rsidRPr="009073D9" w:rsidRDefault="002A3DF4">
      <w:pPr>
        <w:rPr>
          <w:u w:val="single"/>
        </w:rPr>
      </w:pPr>
      <w:r w:rsidRPr="009073D9">
        <w:rPr>
          <w:u w:val="single"/>
        </w:rPr>
        <w:t>Outstanding issues</w:t>
      </w:r>
    </w:p>
    <w:p w14:paraId="5F2A8BB9" w14:textId="48D99F9A" w:rsidR="002A3DF4" w:rsidRDefault="002A3DF4">
      <w:commentRangeStart w:id="20"/>
      <w:r>
        <w:t>p-value: how best to standardise? E.g. p-value&lt;0.05 vs p&lt;0.05 vs p-value less-than 0.05</w:t>
      </w:r>
      <w:r w:rsidR="009D0BA7">
        <w:t xml:space="preserve">, etc. </w:t>
      </w:r>
      <w:commentRangeEnd w:id="20"/>
      <w:r w:rsidR="002E5610">
        <w:rPr>
          <w:rStyle w:val="CommentReference"/>
        </w:rPr>
        <w:commentReference w:id="20"/>
      </w:r>
    </w:p>
    <w:p w14:paraId="44367017" w14:textId="473B5782" w:rsidR="00C42F2C" w:rsidRDefault="002A3DF4">
      <w:r>
        <w:lastRenderedPageBreak/>
        <w:t xml:space="preserve">&lt;= and </w:t>
      </w:r>
      <w:commentRangeStart w:id="21"/>
      <w:r>
        <w:t>&gt;=</w:t>
      </w:r>
      <w:commentRangeEnd w:id="21"/>
      <w:r w:rsidR="002E5610">
        <w:rPr>
          <w:rStyle w:val="CommentReference"/>
        </w:rPr>
        <w:commentReference w:id="21"/>
      </w:r>
      <w:r>
        <w:t xml:space="preserve"> symbols not accounted for (could standardise similar to ‘+/</w:t>
      </w:r>
      <w:proofErr w:type="gramStart"/>
      <w:r>
        <w:t>-‘ sign</w:t>
      </w:r>
      <w:proofErr w:type="gramEnd"/>
      <w:r>
        <w:t>; changed to ‘plus-or-minus’</w:t>
      </w:r>
    </w:p>
    <w:p w14:paraId="2C3FAA1F" w14:textId="1E1103B7" w:rsidR="00C42F2C" w:rsidRDefault="00C42F2C">
      <w:r>
        <w:t>Validation of cleaning – take 1% random sample (~</w:t>
      </w:r>
      <w:commentRangeStart w:id="22"/>
      <w:r>
        <w:t xml:space="preserve">1100 </w:t>
      </w:r>
      <w:commentRangeEnd w:id="22"/>
      <w:r w:rsidR="002E5610">
        <w:rPr>
          <w:rStyle w:val="CommentReference"/>
        </w:rPr>
        <w:commentReference w:id="22"/>
      </w:r>
      <w:r>
        <w:t>rows) and compare original to cleaned text.</w:t>
      </w:r>
    </w:p>
    <w:sectPr w:rsidR="00C4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3" w:author="Adrian Barnett" w:date="2020-08-18T20:12:00Z" w:initials="AB">
    <w:p w14:paraId="471C0228" w14:textId="77777777" w:rsidR="002E5610" w:rsidRDefault="002E5610">
      <w:pPr>
        <w:pStyle w:val="CommentText"/>
      </w:pPr>
      <w:r>
        <w:rPr>
          <w:rStyle w:val="CommentReference"/>
        </w:rPr>
        <w:annotationRef/>
      </w:r>
      <w:r>
        <w:t>Nice, I wish I knew about this a few months ago!</w:t>
      </w:r>
    </w:p>
    <w:p w14:paraId="3E165133" w14:textId="77777777" w:rsidR="002E5610" w:rsidRDefault="002E5610">
      <w:pPr>
        <w:pStyle w:val="CommentText"/>
      </w:pPr>
    </w:p>
    <w:p w14:paraId="7BB9886A" w14:textId="3BF954D3" w:rsidR="002E5610" w:rsidRDefault="002E5610">
      <w:pPr>
        <w:pStyle w:val="CommentText"/>
      </w:pPr>
      <w:r>
        <w:t>What about Greek letters?</w:t>
      </w:r>
    </w:p>
  </w:comment>
  <w:comment w:id="18" w:author="Adrian Barnett" w:date="2020-08-18T20:17:00Z" w:initials="AB">
    <w:p w14:paraId="616BC72A" w14:textId="47631269" w:rsidR="002E5610" w:rsidRDefault="002E5610">
      <w:pPr>
        <w:pStyle w:val="CommentText"/>
      </w:pPr>
      <w:r>
        <w:rPr>
          <w:rStyle w:val="CommentReference"/>
        </w:rPr>
        <w:annotationRef/>
      </w:r>
      <w:r>
        <w:t>I think we should have a small list. Happy to discuss.</w:t>
      </w:r>
    </w:p>
  </w:comment>
  <w:comment w:id="20" w:author="Adrian Barnett" w:date="2020-08-18T20:09:00Z" w:initials="AB">
    <w:p w14:paraId="037A1D7A" w14:textId="5CBCB9CC" w:rsidR="002E5610" w:rsidRDefault="002E5610">
      <w:pPr>
        <w:pStyle w:val="CommentText"/>
      </w:pPr>
      <w:r>
        <w:rPr>
          <w:rStyle w:val="CommentReference"/>
        </w:rPr>
        <w:annotationRef/>
      </w:r>
      <w:r>
        <w:t>It feels like we’ve standardised enough. Perhaps we can leave this as a presentation style?</w:t>
      </w:r>
    </w:p>
  </w:comment>
  <w:comment w:id="21" w:author="Adrian Barnett" w:date="2020-08-18T20:14:00Z" w:initials="AB">
    <w:p w14:paraId="1A8B8F0D" w14:textId="77777777" w:rsidR="002E5610" w:rsidRDefault="002E5610">
      <w:pPr>
        <w:pStyle w:val="CommentText"/>
      </w:pPr>
      <w:r>
        <w:rPr>
          <w:rStyle w:val="CommentReference"/>
        </w:rPr>
        <w:annotationRef/>
      </w:r>
      <w:r>
        <w:t xml:space="preserve">Lots of Unicode characters for this too, e.g., </w:t>
      </w:r>
      <w:hyperlink r:id="rId1" w:history="1">
        <w:r>
          <w:rPr>
            <w:rStyle w:val="Hyperlink"/>
          </w:rPr>
          <w:t>https://www.compart.com/en/unicode/U+2265</w:t>
        </w:r>
      </w:hyperlink>
      <w:r>
        <w:t xml:space="preserve">. Perhaps we should convert these first before removing all Unicode characters. </w:t>
      </w:r>
    </w:p>
    <w:p w14:paraId="2CC3D01D" w14:textId="77777777" w:rsidR="002E5610" w:rsidRDefault="002E5610">
      <w:pPr>
        <w:pStyle w:val="CommentText"/>
      </w:pPr>
    </w:p>
    <w:p w14:paraId="769D43F0" w14:textId="1647A4AA" w:rsidR="002E5610" w:rsidRDefault="002E5610">
      <w:pPr>
        <w:pStyle w:val="CommentText"/>
      </w:pPr>
      <w:r>
        <w:t xml:space="preserve">There’s a list here: </w:t>
      </w:r>
      <w:hyperlink r:id="rId2" w:history="1">
        <w:r>
          <w:rPr>
            <w:rStyle w:val="Hyperlink"/>
          </w:rPr>
          <w:t>https://www.compart.com/en/unicode/block/U+2200</w:t>
        </w:r>
      </w:hyperlink>
      <w:r>
        <w:t>. I don’t think we need to worry about that many.</w:t>
      </w:r>
    </w:p>
  </w:comment>
  <w:comment w:id="22" w:author="Adrian Barnett" w:date="2020-08-18T20:13:00Z" w:initials="AB">
    <w:p w14:paraId="757535E8" w14:textId="77777777" w:rsidR="002E5610" w:rsidRDefault="002E5610">
      <w:pPr>
        <w:pStyle w:val="CommentText"/>
      </w:pPr>
      <w:r>
        <w:rPr>
          <w:rStyle w:val="CommentReference"/>
        </w:rPr>
        <w:annotationRef/>
      </w:r>
      <w:r>
        <w:t xml:space="preserve">I think that’s too large. 300 should be enough. This is a very </w:t>
      </w:r>
      <w:proofErr w:type="gramStart"/>
      <w:r>
        <w:t>time consuming</w:t>
      </w:r>
      <w:proofErr w:type="gramEnd"/>
      <w:r>
        <w:t xml:space="preserve"> step, so wait till near the end. </w:t>
      </w:r>
      <w:proofErr w:type="gramStart"/>
      <w:r>
        <w:t>Also</w:t>
      </w:r>
      <w:proofErr w:type="gramEnd"/>
      <w:r>
        <w:t xml:space="preserve"> it’s a good idea to do 10 random ones every now and again, because that usually picks up a lot of errors.</w:t>
      </w:r>
    </w:p>
    <w:p w14:paraId="5F433196" w14:textId="77777777" w:rsidR="00DC0F9F" w:rsidRDefault="00DC0F9F">
      <w:pPr>
        <w:pStyle w:val="CommentText"/>
      </w:pPr>
    </w:p>
    <w:p w14:paraId="37B36AE3" w14:textId="77777777" w:rsidR="00DC0F9F" w:rsidRDefault="00DC0F9F">
      <w:pPr>
        <w:pStyle w:val="CommentText"/>
      </w:pPr>
      <w:r>
        <w:t>Maybe choose some papers with longer stats sections, e.g.</w:t>
      </w:r>
    </w:p>
    <w:p w14:paraId="3C64BDE0" w14:textId="77777777" w:rsidR="00DC0F9F" w:rsidRDefault="00553A45">
      <w:pPr>
        <w:pStyle w:val="CommentText"/>
      </w:pPr>
      <w:hyperlink r:id="rId3" w:history="1">
        <w:r w:rsidR="00DC0F9F">
          <w:rPr>
            <w:rStyle w:val="Hyperlink"/>
          </w:rPr>
          <w:t>https://journals.plos.org/plosone/article?id=10.1371/journal.pone.0170736</w:t>
        </w:r>
      </w:hyperlink>
    </w:p>
    <w:p w14:paraId="729B4F3F" w14:textId="77777777" w:rsidR="00DC0F9F" w:rsidRDefault="00553A45">
      <w:pPr>
        <w:pStyle w:val="CommentText"/>
      </w:pPr>
      <w:hyperlink r:id="rId4" w:history="1">
        <w:r w:rsidR="00DC0F9F">
          <w:rPr>
            <w:rStyle w:val="Hyperlink"/>
          </w:rPr>
          <w:t>https://journals.plos.org/plosone/article?id=10.1371/journal.pone.0061623</w:t>
        </w:r>
      </w:hyperlink>
    </w:p>
    <w:p w14:paraId="67380807" w14:textId="646E4FF8" w:rsidR="00DC0F9F" w:rsidRDefault="00553A45">
      <w:pPr>
        <w:pStyle w:val="CommentText"/>
      </w:pPr>
      <w:hyperlink r:id="rId5" w:history="1">
        <w:r w:rsidR="00DC0F9F">
          <w:rPr>
            <w:rStyle w:val="Hyperlink"/>
          </w:rPr>
          <w:t>https://journals.plos.org/plosone/article?id=10.1371/journal.pone.0236067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BB9886A" w15:done="0"/>
  <w15:commentEx w15:paraId="616BC72A" w15:done="0"/>
  <w15:commentEx w15:paraId="037A1D7A" w15:done="0"/>
  <w15:commentEx w15:paraId="769D43F0" w15:done="0"/>
  <w15:commentEx w15:paraId="673808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6B496" w16cex:dateUtc="2020-08-18T10:12:00Z"/>
  <w16cex:commentExtensible w16cex:durableId="22E6B5BD" w16cex:dateUtc="2020-08-18T10:17:00Z"/>
  <w16cex:commentExtensible w16cex:durableId="22E6B40A" w16cex:dateUtc="2020-08-18T10:09:00Z"/>
  <w16cex:commentExtensible w16cex:durableId="22E6B50E" w16cex:dateUtc="2020-08-18T10:14:00Z"/>
  <w16cex:commentExtensible w16cex:durableId="22E6B4CF" w16cex:dateUtc="2020-08-18T1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B9886A" w16cid:durableId="22E6B496"/>
  <w16cid:commentId w16cid:paraId="616BC72A" w16cid:durableId="22E6B5BD"/>
  <w16cid:commentId w16cid:paraId="037A1D7A" w16cid:durableId="22E6B40A"/>
  <w16cid:commentId w16cid:paraId="769D43F0" w16cid:durableId="22E6B50E"/>
  <w16cid:commentId w16cid:paraId="67380807" w16cid:durableId="22E6B4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D2E8A"/>
    <w:multiLevelType w:val="hybridMultilevel"/>
    <w:tmpl w:val="8B80384E"/>
    <w:lvl w:ilvl="0" w:tplc="75244FC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rian Barnett">
    <w15:presenceInfo w15:providerId="AD" w15:userId="S::barnetta@qut.edu.au::021b6430-1d24-405d-b412-0e2413eb99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78"/>
    <w:rsid w:val="00067AD6"/>
    <w:rsid w:val="000761A3"/>
    <w:rsid w:val="00124CA3"/>
    <w:rsid w:val="002A3DF4"/>
    <w:rsid w:val="002E5610"/>
    <w:rsid w:val="00501328"/>
    <w:rsid w:val="007C6B14"/>
    <w:rsid w:val="009073D9"/>
    <w:rsid w:val="009D0BA7"/>
    <w:rsid w:val="00C42F2C"/>
    <w:rsid w:val="00CA1778"/>
    <w:rsid w:val="00CA51AA"/>
    <w:rsid w:val="00DB4DE8"/>
    <w:rsid w:val="00DC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F230"/>
  <w15:chartTrackingRefBased/>
  <w15:docId w15:val="{FE5CE2FE-CCC8-428E-B05C-4C899ADD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1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7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D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56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56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56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6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6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journals.plos.org/plosone/article?id=10.1371/journal.pone.0170736" TargetMode="External"/><Relationship Id="rId2" Type="http://schemas.openxmlformats.org/officeDocument/2006/relationships/hyperlink" Target="https://www.compart.com/en/unicode/block/U+2200" TargetMode="External"/><Relationship Id="rId1" Type="http://schemas.openxmlformats.org/officeDocument/2006/relationships/hyperlink" Target="https://www.compart.com/en/unicode/U+2265" TargetMode="External"/><Relationship Id="rId5" Type="http://schemas.openxmlformats.org/officeDocument/2006/relationships/hyperlink" Target="https://journals.plos.org/plosone/article?id=10.1371/journal.pone.0236067" TargetMode="External"/><Relationship Id="rId4" Type="http://schemas.openxmlformats.org/officeDocument/2006/relationships/hyperlink" Target="https://journals.plos.org/plosone/article?id=10.1371/journal.pone.0061623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*(\n)(.*)(\n)\\s*" TargetMode="Externa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\\s*(&#177;)\\s*|\\s*(\\+/-+)\\s*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\\s*[=]\\s*" TargetMode="External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hyperlink" Target="file:///\\s*(&#8211;+)\\s*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file:///\\[\\S\\S\\%5d|\\%5b\\S\\%5d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44375E58E94B4797547602088A153E" ma:contentTypeVersion="13" ma:contentTypeDescription="Create a new document." ma:contentTypeScope="" ma:versionID="2716c96d3b4f6e6de2e4e819fa088272">
  <xsd:schema xmlns:xsd="http://www.w3.org/2001/XMLSchema" xmlns:xs="http://www.w3.org/2001/XMLSchema" xmlns:p="http://schemas.microsoft.com/office/2006/metadata/properties" xmlns:ns3="a21de7b9-cad9-43f2-8459-9b1b4f9894e2" xmlns:ns4="d0ad2d52-4869-465d-a93a-001fa21a593d" targetNamespace="http://schemas.microsoft.com/office/2006/metadata/properties" ma:root="true" ma:fieldsID="fb21f0a81310d37a2f3dadcff746745c" ns3:_="" ns4:_="">
    <xsd:import namespace="a21de7b9-cad9-43f2-8459-9b1b4f9894e2"/>
    <xsd:import namespace="d0ad2d52-4869-465d-a93a-001fa21a59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de7b9-cad9-43f2-8459-9b1b4f989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d2d52-4869-465d-a93a-001fa21a593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E22A8A-763A-44D9-8E2A-7767E177BC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de7b9-cad9-43f2-8459-9b1b4f9894e2"/>
    <ds:schemaRef ds:uri="d0ad2d52-4869-465d-a93a-001fa21a5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B69388-C5DC-49FC-82DE-B984D0B046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15AE11-AF07-44AF-B10C-E413C7200D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White</dc:creator>
  <cp:keywords/>
  <dc:description/>
  <cp:lastModifiedBy>Nicole White</cp:lastModifiedBy>
  <cp:revision>2</cp:revision>
  <dcterms:created xsi:type="dcterms:W3CDTF">2020-08-18T23:24:00Z</dcterms:created>
  <dcterms:modified xsi:type="dcterms:W3CDTF">2020-08-18T23:24:00Z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0x0101005144375E58E94B4797547602088A153E</vt:lpwstr>
  </property>
</Properties>
</file>